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5CA" w:rsidRDefault="00C945CA" w:rsidP="00C945CA">
      <w:pPr>
        <w:pStyle w:val="NormalWeb"/>
        <w:shd w:val="clear" w:color="auto" w:fill="FBFCFD"/>
        <w:spacing w:after="0" w:afterAutospacing="0" w:line="345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bookmarkStart w:id="0" w:name="_GoBack"/>
      <w:r>
        <w:rPr>
          <w:rFonts w:ascii="Arial" w:hAnsi="Arial" w:cs="Arial"/>
          <w:color w:val="000000"/>
          <w:sz w:val="23"/>
          <w:szCs w:val="23"/>
        </w:rPr>
        <w:t xml:space="preserve">The satellite meeting will </w:t>
      </w:r>
      <w:del w:id="1" w:author="Jian Liu" w:date="2015-03-12T20:29:00Z">
        <w:r w:rsidDel="00C945CA">
          <w:rPr>
            <w:rFonts w:ascii="Arial" w:hAnsi="Arial" w:cs="Arial"/>
            <w:color w:val="000000"/>
            <w:sz w:val="23"/>
            <w:szCs w:val="23"/>
          </w:rPr>
          <w:delText>be hosted</w:delText>
        </w:r>
      </w:del>
      <w:ins w:id="2" w:author="Jian Liu" w:date="2015-03-12T20:29:00Z">
        <w:r>
          <w:rPr>
            <w:rFonts w:ascii="Arial" w:hAnsi="Arial" w:cs="Arial"/>
            <w:color w:val="000000"/>
            <w:sz w:val="23"/>
            <w:szCs w:val="23"/>
          </w:rPr>
          <w:t>take place</w:t>
        </w:r>
      </w:ins>
      <w:r>
        <w:rPr>
          <w:rFonts w:ascii="Arial" w:hAnsi="Arial" w:cs="Arial"/>
          <w:color w:val="000000"/>
          <w:sz w:val="23"/>
          <w:szCs w:val="23"/>
        </w:rPr>
        <w:t xml:space="preserve"> at the College of Chemistry and Molecular engineering, Peking University (PKU). It is </w:t>
      </w:r>
      <w:ins w:id="3" w:author="Jian Liu" w:date="2015-03-12T20:29:00Z">
        <w:r>
          <w:rPr>
            <w:rFonts w:ascii="Arial" w:hAnsi="Arial" w:cs="Arial"/>
            <w:color w:val="000000"/>
            <w:sz w:val="23"/>
            <w:szCs w:val="23"/>
          </w:rPr>
          <w:t xml:space="preserve">relatively </w:t>
        </w:r>
      </w:ins>
      <w:r>
        <w:rPr>
          <w:rFonts w:ascii="Arial" w:hAnsi="Arial" w:cs="Arial"/>
          <w:color w:val="000000"/>
          <w:sz w:val="23"/>
          <w:szCs w:val="23"/>
        </w:rPr>
        <w:t>easy to find a building called Founder near the subway station</w:t>
      </w:r>
      <w:del w:id="4" w:author="Jian Liu" w:date="2015-03-12T20:30:00Z">
        <w:r w:rsidDel="00C945CA">
          <w:rPr>
            <w:rFonts w:ascii="Arial" w:hAnsi="Arial" w:cs="Arial"/>
            <w:color w:val="000000"/>
            <w:sz w:val="23"/>
            <w:szCs w:val="23"/>
          </w:rPr>
          <w:delText xml:space="preserve"> </w:delText>
        </w:r>
      </w:del>
      <w:r>
        <w:rPr>
          <w:rFonts w:ascii="Arial" w:hAnsi="Arial" w:cs="Arial"/>
          <w:color w:val="000000"/>
          <w:sz w:val="23"/>
          <w:szCs w:val="23"/>
        </w:rPr>
        <w:t>（</w:t>
      </w:r>
      <w:r>
        <w:rPr>
          <w:rFonts w:ascii="Arial" w:hAnsi="Arial" w:cs="Arial"/>
          <w:color w:val="000000"/>
          <w:sz w:val="23"/>
          <w:szCs w:val="23"/>
        </w:rPr>
        <w:t>which is called ‘East Gate of Peking University’</w:t>
      </w:r>
      <w:r>
        <w:rPr>
          <w:rFonts w:ascii="Arial" w:hAnsi="Arial" w:cs="Arial"/>
          <w:color w:val="000000"/>
          <w:sz w:val="23"/>
          <w:szCs w:val="23"/>
        </w:rPr>
        <w:t>）</w:t>
      </w:r>
      <w:r>
        <w:rPr>
          <w:rFonts w:ascii="Arial" w:hAnsi="Arial" w:cs="Arial"/>
          <w:color w:val="000000"/>
          <w:sz w:val="23"/>
          <w:szCs w:val="23"/>
        </w:rPr>
        <w:t>and the chemistry building is right behind it.</w:t>
      </w:r>
    </w:p>
    <w:p w:rsidR="00C945CA" w:rsidRDefault="00C945CA" w:rsidP="00C945CA">
      <w:pPr>
        <w:pStyle w:val="NormalWeb"/>
        <w:shd w:val="clear" w:color="auto" w:fill="FBFCFD"/>
        <w:spacing w:after="0" w:afterAutospacing="0" w:line="345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Maps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ins w:id="5" w:author="Jian Liu" w:date="2015-03-12T20:30:00Z">
        <w:r>
          <w:rPr>
            <w:rStyle w:val="apple-converted-space"/>
            <w:rFonts w:ascii="Arial" w:hAnsi="Arial" w:cs="Arial"/>
            <w:color w:val="000000"/>
            <w:sz w:val="23"/>
            <w:szCs w:val="23"/>
          </w:rPr>
          <w:t>(</w:t>
        </w:r>
      </w:ins>
      <w:hyperlink r:id="rId4" w:history="1">
        <w:r>
          <w:rPr>
            <w:rStyle w:val="Hyperlink"/>
            <w:rFonts w:ascii="Arial" w:hAnsi="Arial" w:cs="Arial"/>
            <w:color w:val="000066"/>
            <w:sz w:val="23"/>
            <w:szCs w:val="23"/>
            <w:u w:val="none"/>
          </w:rPr>
          <w:t>here</w:t>
        </w:r>
        <w:r>
          <w:rPr>
            <w:rFonts w:ascii="Arial" w:hAnsi="Arial" w:cs="Arial"/>
            <w:noProof/>
            <w:color w:val="000066"/>
            <w:sz w:val="23"/>
            <w:szCs w:val="23"/>
          </w:rPr>
          <w:drawing>
            <wp:inline distT="0" distB="0" distL="0" distR="0">
              <wp:extent cx="173355" cy="173355"/>
              <wp:effectExtent l="0" t="0" r="0" b="0"/>
              <wp:docPr id="3" name="Picture 3" descr="http://www.chem.pku.edu.cn/liujian/ICQC/images/ui/doc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chem.pku.edu.cn/liujian/ICQC/images/ui/doc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335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hyperlink r:id="rId6" w:history="1">
        <w:r>
          <w:rPr>
            <w:rStyle w:val="Hyperlink"/>
            <w:rFonts w:ascii="Arial" w:hAnsi="Arial" w:cs="Arial"/>
            <w:color w:val="000066"/>
            <w:sz w:val="23"/>
            <w:szCs w:val="23"/>
            <w:u w:val="none"/>
          </w:rPr>
          <w:t>here</w:t>
        </w:r>
        <w:r>
          <w:rPr>
            <w:rFonts w:ascii="Arial" w:hAnsi="Arial" w:cs="Arial"/>
            <w:noProof/>
            <w:color w:val="000066"/>
            <w:sz w:val="23"/>
            <w:szCs w:val="23"/>
          </w:rPr>
          <w:drawing>
            <wp:inline distT="0" distB="0" distL="0" distR="0">
              <wp:extent cx="173355" cy="173355"/>
              <wp:effectExtent l="0" t="0" r="0" b="0"/>
              <wp:docPr id="2" name="Picture 2" descr="http://www.chem.pku.edu.cn/liujian/ICQC/images/ui/doc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chem.pku.edu.cn/liujian/ICQC/images/ui/doc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335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ins w:id="6" w:author="Jian Liu" w:date="2015-03-12T20:30:00Z">
        <w:r>
          <w:rPr>
            <w:rFonts w:ascii="Arial" w:hAnsi="Arial" w:cs="Arial"/>
            <w:color w:val="000000"/>
            <w:sz w:val="23"/>
            <w:szCs w:val="23"/>
          </w:rPr>
          <w:t>)</w:t>
        </w:r>
      </w:ins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display some decent hotels nearby, with </w:t>
      </w:r>
      <w:ins w:id="7" w:author="Jian Liu" w:date="2015-03-12T20:32:00Z">
        <w:r>
          <w:rPr>
            <w:rFonts w:ascii="Arial" w:hAnsi="Arial" w:cs="Arial"/>
            <w:color w:val="000000"/>
            <w:sz w:val="23"/>
            <w:szCs w:val="23"/>
          </w:rPr>
          <w:t xml:space="preserve">the </w:t>
        </w:r>
        <w:r w:rsidRPr="00C945CA">
          <w:rPr>
            <w:rFonts w:ascii="Arial" w:hAnsi="Arial" w:cs="Arial"/>
            <w:color w:val="000000"/>
            <w:sz w:val="23"/>
            <w:szCs w:val="23"/>
          </w:rPr>
          <w:t>auditorium</w:t>
        </w:r>
      </w:ins>
      <w:del w:id="8" w:author="Jian Liu" w:date="2015-03-12T20:32:00Z">
        <w:r w:rsidDel="00C945CA">
          <w:rPr>
            <w:rFonts w:ascii="Arial" w:hAnsi="Arial" w:cs="Arial"/>
            <w:color w:val="000000"/>
            <w:sz w:val="23"/>
            <w:szCs w:val="23"/>
          </w:rPr>
          <w:delText>venues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of this satellite meeting RAQDT and </w:t>
      </w:r>
      <w:ins w:id="9" w:author="Jian Liu" w:date="2015-03-12T20:32:00Z">
        <w:r>
          <w:rPr>
            <w:rFonts w:ascii="Arial" w:hAnsi="Arial" w:cs="Arial"/>
            <w:color w:val="000000"/>
            <w:sz w:val="23"/>
            <w:szCs w:val="23"/>
          </w:rPr>
          <w:t xml:space="preserve">that of </w:t>
        </w:r>
      </w:ins>
      <w:r>
        <w:rPr>
          <w:rFonts w:ascii="Arial" w:hAnsi="Arial" w:cs="Arial"/>
          <w:color w:val="000000"/>
          <w:sz w:val="23"/>
          <w:szCs w:val="23"/>
        </w:rPr>
        <w:t xml:space="preserve">the ICQC main conference included. Below is a table </w:t>
      </w:r>
      <w:ins w:id="10" w:author="Jian Liu" w:date="2015-03-12T20:32:00Z">
        <w:r>
          <w:rPr>
            <w:rFonts w:ascii="Arial" w:hAnsi="Arial" w:cs="Arial"/>
            <w:color w:val="000000"/>
            <w:sz w:val="23"/>
            <w:szCs w:val="23"/>
          </w:rPr>
          <w:t>for the</w:t>
        </w:r>
      </w:ins>
      <w:del w:id="11" w:author="Jian Liu" w:date="2015-03-12T20:32:00Z">
        <w:r w:rsidDel="00C945CA">
          <w:rPr>
            <w:rFonts w:ascii="Arial" w:hAnsi="Arial" w:cs="Arial"/>
            <w:color w:val="000000"/>
            <w:sz w:val="23"/>
            <w:szCs w:val="23"/>
          </w:rPr>
          <w:delText>of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hotels around PKU. In the table four hotels </w:t>
      </w:r>
      <w:del w:id="12" w:author="Jian Liu" w:date="2015-03-12T20:33:00Z">
        <w:r w:rsidDel="00C945CA">
          <w:rPr>
            <w:rFonts w:ascii="Arial" w:hAnsi="Arial" w:cs="Arial"/>
            <w:color w:val="000000"/>
            <w:sz w:val="23"/>
            <w:szCs w:val="23"/>
          </w:rPr>
          <w:delText xml:space="preserve">are </w:delText>
        </w:r>
      </w:del>
      <w:r>
        <w:rPr>
          <w:rFonts w:ascii="Arial" w:hAnsi="Arial" w:cs="Arial"/>
          <w:color w:val="000000"/>
          <w:sz w:val="23"/>
          <w:szCs w:val="23"/>
        </w:rPr>
        <w:t>labeled with "</w:t>
      </w:r>
      <w:r>
        <w:rPr>
          <w:rFonts w:ascii="Arial" w:hAnsi="Arial" w:cs="Arial"/>
          <w:color w:val="FF0000"/>
          <w:sz w:val="23"/>
          <w:szCs w:val="23"/>
        </w:rPr>
        <w:t>**</w:t>
      </w:r>
      <w:r>
        <w:rPr>
          <w:rFonts w:ascii="Arial" w:hAnsi="Arial" w:cs="Arial"/>
          <w:color w:val="000000"/>
          <w:sz w:val="23"/>
          <w:szCs w:val="23"/>
        </w:rPr>
        <w:t xml:space="preserve">" </w:t>
      </w:r>
      <w:del w:id="13" w:author="Jian Liu" w:date="2015-03-12T20:33:00Z">
        <w:r w:rsidDel="00C945CA">
          <w:rPr>
            <w:rFonts w:ascii="Arial" w:hAnsi="Arial" w:cs="Arial"/>
            <w:color w:val="000000"/>
            <w:sz w:val="23"/>
            <w:szCs w:val="23"/>
          </w:rPr>
          <w:delText>as they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are most convenient </w:t>
      </w:r>
      <w:ins w:id="14" w:author="Jian Liu" w:date="2015-03-12T20:33:00Z">
        <w:r>
          <w:rPr>
            <w:rFonts w:ascii="Arial" w:hAnsi="Arial" w:cs="Arial"/>
            <w:color w:val="000000"/>
            <w:sz w:val="23"/>
            <w:szCs w:val="23"/>
          </w:rPr>
          <w:t>for attending the satellite meeting</w:t>
        </w:r>
      </w:ins>
      <w:del w:id="15" w:author="Jian Liu" w:date="2015-03-12T20:33:00Z">
        <w:r w:rsidDel="00C945CA">
          <w:rPr>
            <w:rFonts w:ascii="Arial" w:hAnsi="Arial" w:cs="Arial"/>
            <w:color w:val="000000"/>
            <w:sz w:val="23"/>
            <w:szCs w:val="23"/>
          </w:rPr>
          <w:delText>to the venue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, and they are </w:t>
      </w:r>
      <w:ins w:id="16" w:author="Jian Liu" w:date="2015-03-12T20:34:00Z">
        <w:r>
          <w:rPr>
            <w:rFonts w:ascii="Arial" w:hAnsi="Arial" w:cs="Arial"/>
            <w:color w:val="000000"/>
            <w:sz w:val="23"/>
            <w:szCs w:val="23"/>
          </w:rPr>
          <w:t>close to</w:t>
        </w:r>
      </w:ins>
      <w:del w:id="17" w:author="Jian Liu" w:date="2015-03-12T20:34:00Z">
        <w:r w:rsidDel="00C945CA">
          <w:rPr>
            <w:rFonts w:ascii="Arial" w:hAnsi="Arial" w:cs="Arial"/>
            <w:color w:val="000000"/>
            <w:sz w:val="23"/>
            <w:szCs w:val="23"/>
          </w:rPr>
          <w:delText>near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the ICQC main conference too. The maps </w:t>
      </w:r>
      <w:ins w:id="18" w:author="Jian Liu" w:date="2015-03-12T20:36:00Z">
        <w:r>
          <w:rPr>
            <w:rFonts w:ascii="Arial" w:hAnsi="Arial" w:cs="Arial"/>
            <w:color w:val="000000"/>
            <w:sz w:val="23"/>
            <w:szCs w:val="23"/>
          </w:rPr>
          <w:t xml:space="preserve">are provided for each hotel </w:t>
        </w:r>
      </w:ins>
      <w:ins w:id="19" w:author="Jian Liu" w:date="2015-03-12T20:37:00Z">
        <w:r>
          <w:rPr>
            <w:rFonts w:ascii="Arial" w:hAnsi="Arial" w:cs="Arial"/>
            <w:color w:val="000000"/>
            <w:sz w:val="23"/>
            <w:szCs w:val="23"/>
          </w:rPr>
          <w:t>show how to get</w:t>
        </w:r>
      </w:ins>
      <w:del w:id="20" w:author="Jian Liu" w:date="2015-03-12T20:35:00Z">
        <w:r w:rsidDel="00C945CA">
          <w:rPr>
            <w:rFonts w:ascii="Arial" w:hAnsi="Arial" w:cs="Arial"/>
            <w:color w:val="000000"/>
            <w:sz w:val="23"/>
            <w:szCs w:val="23"/>
          </w:rPr>
          <w:delText>for</w:delText>
        </w:r>
      </w:del>
      <w:del w:id="21" w:author="Jian Liu" w:date="2015-03-12T20:36:00Z">
        <w:r w:rsidDel="00C945CA">
          <w:rPr>
            <w:rFonts w:ascii="Arial" w:hAnsi="Arial" w:cs="Arial"/>
            <w:color w:val="000000"/>
            <w:sz w:val="23"/>
            <w:szCs w:val="23"/>
          </w:rPr>
          <w:delText xml:space="preserve"> the hotels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to the </w:t>
      </w:r>
      <w:del w:id="22" w:author="Jian Liu" w:date="2015-03-12T20:34:00Z">
        <w:r w:rsidDel="00C945CA">
          <w:rPr>
            <w:rFonts w:ascii="Arial" w:hAnsi="Arial" w:cs="Arial"/>
            <w:color w:val="000000"/>
            <w:sz w:val="23"/>
            <w:szCs w:val="23"/>
          </w:rPr>
          <w:delText>congress venue</w:delText>
        </w:r>
      </w:del>
      <w:proofErr w:type="spellStart"/>
      <w:ins w:id="23" w:author="Jian Liu" w:date="2015-03-12T20:34:00Z">
        <w:r>
          <w:rPr>
            <w:rFonts w:ascii="Arial" w:hAnsi="Arial" w:cs="Arial"/>
            <w:color w:val="000000"/>
            <w:sz w:val="23"/>
            <w:szCs w:val="23"/>
          </w:rPr>
          <w:t>audotorium</w:t>
        </w:r>
      </w:ins>
      <w:proofErr w:type="spellEnd"/>
      <w:del w:id="24" w:author="Jian Liu" w:date="2015-03-12T20:37:00Z">
        <w:r w:rsidDel="00C945CA">
          <w:rPr>
            <w:rFonts w:ascii="Arial" w:hAnsi="Arial" w:cs="Arial"/>
            <w:color w:val="000000"/>
            <w:sz w:val="23"/>
            <w:szCs w:val="23"/>
          </w:rPr>
          <w:delText xml:space="preserve"> are supplied</w:delText>
        </w:r>
      </w:del>
      <w:r>
        <w:rPr>
          <w:rFonts w:ascii="Arial" w:hAnsi="Arial" w:cs="Arial"/>
          <w:color w:val="000000"/>
          <w:sz w:val="23"/>
          <w:szCs w:val="23"/>
        </w:rPr>
        <w:t>. Both the google map page and the pdf file can be zoomed in and out for your convenience.</w:t>
      </w:r>
      <w:ins w:id="25" w:author="Jian Liu" w:date="2015-03-12T20:38:00Z">
        <w:r>
          <w:rPr>
            <w:rFonts w:ascii="Arial" w:hAnsi="Arial" w:cs="Arial"/>
            <w:color w:val="000000"/>
            <w:sz w:val="23"/>
            <w:szCs w:val="23"/>
          </w:rPr>
          <w:t xml:space="preserve"> </w:t>
        </w:r>
      </w:ins>
      <w:ins w:id="26" w:author="Jian Liu" w:date="2015-03-12T20:42:00Z">
        <w:r w:rsidR="00C76039">
          <w:rPr>
            <w:rFonts w:ascii="Arial" w:hAnsi="Arial" w:cs="Arial"/>
            <w:color w:val="000000"/>
            <w:sz w:val="23"/>
            <w:szCs w:val="23"/>
          </w:rPr>
          <w:t>(</w:t>
        </w:r>
      </w:ins>
      <w:ins w:id="27" w:author="Jian Liu" w:date="2015-03-12T20:38:00Z">
        <w:r>
          <w:rPr>
            <w:rFonts w:ascii="Arial" w:hAnsi="Arial" w:cs="Arial"/>
            <w:color w:val="000000"/>
            <w:sz w:val="23"/>
            <w:szCs w:val="23"/>
          </w:rPr>
          <w:t>In addition</w:t>
        </w:r>
      </w:ins>
      <w:del w:id="28" w:author="Jian Liu" w:date="2015-03-12T20:38:00Z">
        <w:r w:rsidDel="00C945CA">
          <w:rPr>
            <w:rFonts w:ascii="Arial" w:hAnsi="Arial" w:cs="Arial"/>
            <w:color w:val="000000"/>
            <w:sz w:val="23"/>
            <w:szCs w:val="23"/>
          </w:rPr>
          <w:delText xml:space="preserve"> Besides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, </w:t>
      </w:r>
      <w:del w:id="29" w:author="Jian Liu" w:date="2015-03-12T20:38:00Z">
        <w:r w:rsidDel="00C945CA">
          <w:rPr>
            <w:rFonts w:ascii="Arial" w:hAnsi="Arial" w:cs="Arial"/>
            <w:color w:val="000000"/>
            <w:sz w:val="23"/>
            <w:szCs w:val="23"/>
          </w:rPr>
          <w:delText xml:space="preserve">the 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maps </w:t>
      </w:r>
      <w:ins w:id="30" w:author="Jian Liu" w:date="2015-03-12T20:39:00Z">
        <w:r w:rsidR="00C76039">
          <w:rPr>
            <w:rFonts w:ascii="Arial" w:hAnsi="Arial" w:cs="Arial"/>
            <w:color w:val="000000"/>
            <w:sz w:val="23"/>
            <w:szCs w:val="23"/>
          </w:rPr>
          <w:t>are given for</w:t>
        </w:r>
      </w:ins>
      <w:del w:id="31" w:author="Jian Liu" w:date="2015-03-12T20:39:00Z">
        <w:r w:rsidDel="00C76039">
          <w:rPr>
            <w:rFonts w:ascii="Arial" w:hAnsi="Arial" w:cs="Arial"/>
            <w:color w:val="000000"/>
            <w:sz w:val="23"/>
            <w:szCs w:val="23"/>
          </w:rPr>
          <w:delText>from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the "</w:t>
      </w:r>
      <w:r>
        <w:rPr>
          <w:rFonts w:ascii="Arial" w:hAnsi="Arial" w:cs="Arial"/>
          <w:color w:val="FF0000"/>
          <w:sz w:val="23"/>
          <w:szCs w:val="23"/>
        </w:rPr>
        <w:t>**</w:t>
      </w:r>
      <w:r>
        <w:rPr>
          <w:rFonts w:ascii="Arial" w:hAnsi="Arial" w:cs="Arial"/>
          <w:color w:val="000000"/>
          <w:sz w:val="23"/>
          <w:szCs w:val="23"/>
        </w:rPr>
        <w:t xml:space="preserve">" hotels </w:t>
      </w:r>
      <w:ins w:id="32" w:author="Jian Liu" w:date="2015-03-12T20:39:00Z">
        <w:r w:rsidR="00C76039">
          <w:rPr>
            <w:rFonts w:ascii="Arial" w:hAnsi="Arial" w:cs="Arial"/>
            <w:color w:val="000000"/>
            <w:sz w:val="23"/>
            <w:szCs w:val="23"/>
          </w:rPr>
          <w:t>for approaching</w:t>
        </w:r>
      </w:ins>
      <w:del w:id="33" w:author="Jian Liu" w:date="2015-03-12T20:39:00Z">
        <w:r w:rsidDel="00C76039">
          <w:rPr>
            <w:rFonts w:ascii="Arial" w:hAnsi="Arial" w:cs="Arial"/>
            <w:color w:val="000000"/>
            <w:sz w:val="23"/>
            <w:szCs w:val="23"/>
          </w:rPr>
          <w:delText>to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</w:t>
      </w:r>
      <w:ins w:id="34" w:author="Jian Liu" w:date="2015-03-12T20:40:00Z">
        <w:r w:rsidR="00C76039">
          <w:rPr>
            <w:rFonts w:ascii="Arial" w:hAnsi="Arial" w:cs="Arial"/>
            <w:color w:val="000000"/>
            <w:sz w:val="23"/>
            <w:szCs w:val="23"/>
          </w:rPr>
          <w:t xml:space="preserve">the auditorium of </w:t>
        </w:r>
      </w:ins>
      <w:r>
        <w:rPr>
          <w:rFonts w:ascii="Arial" w:hAnsi="Arial" w:cs="Arial"/>
          <w:color w:val="000000"/>
          <w:sz w:val="23"/>
          <w:szCs w:val="23"/>
        </w:rPr>
        <w:t>the ICQC main conference</w:t>
      </w:r>
      <w:del w:id="35" w:author="Jian Liu" w:date="2015-03-12T20:40:00Z">
        <w:r w:rsidDel="00C76039">
          <w:rPr>
            <w:rFonts w:ascii="Arial" w:hAnsi="Arial" w:cs="Arial"/>
            <w:color w:val="000000"/>
            <w:sz w:val="23"/>
            <w:szCs w:val="23"/>
          </w:rPr>
          <w:delText xml:space="preserve"> are also listed</w:delText>
        </w:r>
      </w:del>
      <w:r>
        <w:rPr>
          <w:rFonts w:ascii="Arial" w:hAnsi="Arial" w:cs="Arial"/>
          <w:color w:val="000000"/>
          <w:sz w:val="23"/>
          <w:szCs w:val="23"/>
        </w:rPr>
        <w:t>.</w:t>
      </w:r>
      <w:ins w:id="36" w:author="Jian Liu" w:date="2015-03-12T20:42:00Z">
        <w:r w:rsidR="00C76039">
          <w:rPr>
            <w:rFonts w:ascii="Arial" w:hAnsi="Arial" w:cs="Arial"/>
            <w:color w:val="000000"/>
            <w:sz w:val="23"/>
            <w:szCs w:val="23"/>
          </w:rPr>
          <w:t>)</w:t>
        </w:r>
      </w:ins>
      <w:r>
        <w:rPr>
          <w:rFonts w:ascii="Arial" w:hAnsi="Arial" w:cs="Arial"/>
          <w:color w:val="000000"/>
          <w:sz w:val="23"/>
          <w:szCs w:val="23"/>
        </w:rPr>
        <w:t xml:space="preserve"> Please make your hotel reservation from the link of the hotel. The Chinese address card to the hotel is supplied for each hotel in the table. Please </w:t>
      </w:r>
      <w:ins w:id="37" w:author="Jian Liu" w:date="2015-03-12T20:40:00Z">
        <w:r w:rsidR="00C76039">
          <w:rPr>
            <w:rFonts w:ascii="Arial" w:hAnsi="Arial" w:cs="Arial"/>
            <w:color w:val="000000"/>
            <w:sz w:val="23"/>
            <w:szCs w:val="23"/>
          </w:rPr>
          <w:t xml:space="preserve">print it and </w:t>
        </w:r>
      </w:ins>
      <w:r>
        <w:rPr>
          <w:rFonts w:ascii="Arial" w:hAnsi="Arial" w:cs="Arial"/>
          <w:color w:val="000000"/>
          <w:sz w:val="23"/>
          <w:szCs w:val="23"/>
        </w:rPr>
        <w:t>show it to the taxi driver.</w:t>
      </w:r>
    </w:p>
    <w:p w:rsidR="00C945CA" w:rsidRDefault="00C945CA" w:rsidP="00C945CA">
      <w:pPr>
        <w:pStyle w:val="NormalWeb"/>
        <w:shd w:val="clear" w:color="auto" w:fill="FBFCFD"/>
        <w:spacing w:after="0" w:afterAutospacing="0" w:line="345" w:lineRule="atLeast"/>
        <w:ind w:firstLine="480"/>
        <w:rPr>
          <w:rFonts w:ascii="Arial" w:hAnsi="Arial" w:cs="Arial"/>
          <w:color w:val="000000"/>
          <w:sz w:val="23"/>
          <w:szCs w:val="23"/>
        </w:rPr>
      </w:pPr>
      <w:del w:id="38" w:author="Jian Liu" w:date="2015-03-12T20:41:00Z">
        <w:r w:rsidDel="00C76039">
          <w:rPr>
            <w:rFonts w:ascii="Arial" w:hAnsi="Arial" w:cs="Arial"/>
            <w:color w:val="000000"/>
            <w:sz w:val="23"/>
            <w:szCs w:val="23"/>
          </w:rPr>
          <w:delText xml:space="preserve">Sometimes </w:delText>
        </w:r>
      </w:del>
      <w:ins w:id="39" w:author="Jian Liu" w:date="2015-03-12T20:44:00Z">
        <w:r w:rsidR="00C76039">
          <w:rPr>
            <w:rFonts w:ascii="Arial" w:hAnsi="Arial" w:cs="Arial"/>
            <w:color w:val="000000"/>
            <w:sz w:val="23"/>
            <w:szCs w:val="23"/>
          </w:rPr>
          <w:t xml:space="preserve">In case that </w:t>
        </w:r>
      </w:ins>
      <w:r>
        <w:rPr>
          <w:rFonts w:ascii="Arial" w:hAnsi="Arial" w:cs="Arial"/>
          <w:color w:val="000000"/>
          <w:sz w:val="23"/>
          <w:szCs w:val="23"/>
        </w:rPr>
        <w:t xml:space="preserve">you </w:t>
      </w:r>
      <w:ins w:id="40" w:author="Jian Liu" w:date="2015-03-12T20:46:00Z">
        <w:r w:rsidR="00C76039">
          <w:rPr>
            <w:rFonts w:ascii="Arial" w:hAnsi="Arial" w:cs="Arial"/>
            <w:color w:val="000000"/>
            <w:sz w:val="23"/>
            <w:szCs w:val="23"/>
          </w:rPr>
          <w:t>will</w:t>
        </w:r>
      </w:ins>
      <w:del w:id="41" w:author="Jian Liu" w:date="2015-03-12T20:46:00Z">
        <w:r w:rsidDel="00C76039">
          <w:rPr>
            <w:rFonts w:ascii="Arial" w:hAnsi="Arial" w:cs="Arial"/>
            <w:color w:val="000000"/>
            <w:sz w:val="23"/>
            <w:szCs w:val="23"/>
          </w:rPr>
          <w:delText>may</w:delText>
        </w:r>
      </w:del>
      <w:del w:id="42" w:author="Jian Liu" w:date="2015-03-12T20:41:00Z">
        <w:r w:rsidDel="00C76039">
          <w:rPr>
            <w:rFonts w:ascii="Arial" w:hAnsi="Arial" w:cs="Arial"/>
            <w:color w:val="000000"/>
            <w:sz w:val="23"/>
            <w:szCs w:val="23"/>
          </w:rPr>
          <w:delText xml:space="preserve"> also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need to go to the </w:t>
      </w:r>
      <w:ins w:id="43" w:author="Jian Liu" w:date="2015-03-12T20:41:00Z">
        <w:r w:rsidR="00C76039">
          <w:rPr>
            <w:rFonts w:ascii="Arial" w:hAnsi="Arial" w:cs="Arial"/>
            <w:color w:val="000000"/>
            <w:sz w:val="23"/>
            <w:szCs w:val="23"/>
          </w:rPr>
          <w:t>auditorium</w:t>
        </w:r>
      </w:ins>
      <w:del w:id="44" w:author="Jian Liu" w:date="2015-03-12T20:41:00Z">
        <w:r w:rsidDel="00C76039">
          <w:rPr>
            <w:rFonts w:ascii="Arial" w:hAnsi="Arial" w:cs="Arial"/>
            <w:color w:val="000000"/>
            <w:sz w:val="23"/>
            <w:szCs w:val="23"/>
          </w:rPr>
          <w:delText>congress venue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by taxi, </w:t>
      </w:r>
      <w:del w:id="45" w:author="Jian Liu" w:date="2015-03-12T20:45:00Z">
        <w:r w:rsidDel="00C76039">
          <w:rPr>
            <w:rFonts w:ascii="Arial" w:hAnsi="Arial" w:cs="Arial"/>
            <w:color w:val="000000"/>
            <w:sz w:val="23"/>
            <w:szCs w:val="23"/>
          </w:rPr>
          <w:delText>and below is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the Chinese address card</w:t>
      </w:r>
      <w:del w:id="46" w:author="Jian Liu" w:date="2015-03-12T20:46:00Z">
        <w:r w:rsidDel="00C76039">
          <w:rPr>
            <w:rFonts w:ascii="Arial" w:hAnsi="Arial" w:cs="Arial"/>
            <w:color w:val="000000"/>
            <w:sz w:val="23"/>
            <w:szCs w:val="23"/>
          </w:rPr>
          <w:delText>, and</w:delText>
        </w:r>
      </w:del>
      <w:r>
        <w:rPr>
          <w:rFonts w:ascii="Arial" w:hAnsi="Arial" w:cs="Arial"/>
          <w:color w:val="000000"/>
          <w:sz w:val="23"/>
          <w:szCs w:val="23"/>
        </w:rPr>
        <w:t xml:space="preserve"> </w:t>
      </w:r>
      <w:ins w:id="47" w:author="Jian Liu" w:date="2015-03-12T20:47:00Z">
        <w:r w:rsidR="00C76039">
          <w:rPr>
            <w:rFonts w:ascii="Arial" w:hAnsi="Arial" w:cs="Arial"/>
            <w:color w:val="000000"/>
            <w:sz w:val="23"/>
            <w:szCs w:val="23"/>
          </w:rPr>
          <w:t>(</w:t>
        </w:r>
      </w:ins>
      <w:r>
        <w:rPr>
          <w:rFonts w:ascii="Arial" w:hAnsi="Arial" w:cs="Arial"/>
          <w:color w:val="000000"/>
          <w:sz w:val="23"/>
          <w:szCs w:val="23"/>
        </w:rPr>
        <w:t>its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fldChar w:fldCharType="begin"/>
      </w:r>
      <w:r>
        <w:rPr>
          <w:rFonts w:ascii="Arial" w:hAnsi="Arial" w:cs="Arial"/>
          <w:color w:val="000000"/>
          <w:sz w:val="23"/>
          <w:szCs w:val="23"/>
        </w:rPr>
        <w:instrText xml:space="preserve"> HYPERLINK "http://www.chem.pku.edu.cn/liujian/ICQC/images/cards/card-pkuchem.png" </w:instrText>
      </w:r>
      <w:r>
        <w:rPr>
          <w:rFonts w:ascii="Arial" w:hAnsi="Arial" w:cs="Arial"/>
          <w:color w:val="000000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000066"/>
          <w:sz w:val="23"/>
          <w:szCs w:val="23"/>
          <w:u w:val="none"/>
        </w:rPr>
        <w:t>png</w:t>
      </w:r>
      <w:proofErr w:type="spellEnd"/>
      <w:r>
        <w:rPr>
          <w:rStyle w:val="Hyperlink"/>
          <w:rFonts w:ascii="Arial" w:hAnsi="Arial" w:cs="Arial"/>
          <w:color w:val="000066"/>
          <w:sz w:val="23"/>
          <w:szCs w:val="23"/>
          <w:u w:val="none"/>
        </w:rPr>
        <w:t xml:space="preserve"> version</w:t>
      </w:r>
      <w:r>
        <w:rPr>
          <w:rFonts w:ascii="Arial" w:hAnsi="Arial" w:cs="Arial"/>
          <w:noProof/>
          <w:color w:val="000066"/>
          <w:sz w:val="23"/>
          <w:szCs w:val="23"/>
        </w:rPr>
        <w:drawing>
          <wp:inline distT="0" distB="0" distL="0" distR="0" wp14:anchorId="10606878" wp14:editId="5D947EB6">
            <wp:extent cx="173355" cy="173355"/>
            <wp:effectExtent l="0" t="0" r="0" b="0"/>
            <wp:docPr id="1" name="Picture 1" descr="http://www.chem.pku.edu.cn/liujian/ICQC/images/ui/doc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hem.pku.edu.cn/liujian/ICQC/images/ui/doc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fldChar w:fldCharType="end"/>
      </w:r>
      <w:ins w:id="48" w:author="Jian Liu" w:date="2015-03-12T20:47:00Z">
        <w:r w:rsidR="00C76039">
          <w:rPr>
            <w:rFonts w:ascii="Arial" w:hAnsi="Arial" w:cs="Arial"/>
            <w:color w:val="000000"/>
            <w:sz w:val="23"/>
            <w:szCs w:val="23"/>
          </w:rPr>
          <w:t>)</w:t>
        </w:r>
      </w:ins>
      <w:r>
        <w:rPr>
          <w:rFonts w:ascii="Arial" w:hAnsi="Arial" w:cs="Arial"/>
          <w:color w:val="000000"/>
          <w:sz w:val="23"/>
          <w:szCs w:val="23"/>
        </w:rPr>
        <w:t>.</w:t>
      </w:r>
    </w:p>
    <w:bookmarkEnd w:id="0"/>
    <w:p w:rsidR="00226F6B" w:rsidRPr="00C945CA" w:rsidRDefault="00226F6B">
      <w:pPr>
        <w:rPr>
          <w:rFonts w:hint="eastAsia"/>
        </w:rPr>
      </w:pPr>
    </w:p>
    <w:sectPr w:rsidR="00226F6B" w:rsidRPr="00C94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 Liu">
    <w15:presenceInfo w15:providerId="Windows Live" w15:userId="65447106ef77c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43"/>
    <w:rsid w:val="00174252"/>
    <w:rsid w:val="00226F6B"/>
    <w:rsid w:val="00891C5E"/>
    <w:rsid w:val="00C73C43"/>
    <w:rsid w:val="00C76039"/>
    <w:rsid w:val="00C945CA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2878E-B12A-4F9F-8EA3-5FE32EA9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945CA"/>
  </w:style>
  <w:style w:type="character" w:styleId="Hyperlink">
    <w:name w:val="Hyperlink"/>
    <w:basedOn w:val="DefaultParagraphFont"/>
    <w:uiPriority w:val="99"/>
    <w:semiHidden/>
    <w:unhideWhenUsed/>
    <w:rsid w:val="00C94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em.pku.edu.cn/liujian/ICQC/images/cards/card-pkuchem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m.pku.edu.cn/liujian/ICQC/images/maps/hotel_map.pdf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://www.chem.pku.edu.cn/liujian/ICQC/images/maps/around.png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</dc:creator>
  <cp:keywords/>
  <dc:description/>
  <cp:lastModifiedBy>Jian Liu</cp:lastModifiedBy>
  <cp:revision>2</cp:revision>
  <dcterms:created xsi:type="dcterms:W3CDTF">2015-03-12T12:50:00Z</dcterms:created>
  <dcterms:modified xsi:type="dcterms:W3CDTF">2015-03-12T12:50:00Z</dcterms:modified>
</cp:coreProperties>
</file>